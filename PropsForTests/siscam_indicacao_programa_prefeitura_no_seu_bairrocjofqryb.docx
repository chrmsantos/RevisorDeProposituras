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C91D" w14:textId="77777777" w:rsidR="00AC1A54" w:rsidRPr="00E77473" w:rsidRDefault="00AC1A54" w:rsidP="00AC1A54">
      <w:pPr>
        <w:pStyle w:val="Ttulo"/>
        <w:rPr>
          <w:rFonts w:ascii="Arial" w:hAnsi="Arial" w:cs="Arial"/>
          <w:sz w:val="22"/>
          <w:szCs w:val="22"/>
        </w:rPr>
      </w:pPr>
      <w:r w:rsidRPr="00E77473">
        <w:rPr>
          <w:rFonts w:ascii="Arial" w:hAnsi="Arial" w:cs="Arial"/>
          <w:sz w:val="22"/>
          <w:szCs w:val="22"/>
        </w:rPr>
        <w:t>INDICAÇÃO Nº $</w:t>
      </w:r>
      <w:proofErr w:type="gramStart"/>
      <w:r w:rsidRPr="00E77473">
        <w:rPr>
          <w:rFonts w:ascii="Arial" w:hAnsi="Arial" w:cs="Arial"/>
          <w:sz w:val="22"/>
          <w:szCs w:val="22"/>
        </w:rPr>
        <w:t>NUMERO</w:t>
      </w:r>
      <w:proofErr w:type="gramEnd"/>
      <w:r w:rsidRPr="00E77473">
        <w:rPr>
          <w:rFonts w:ascii="Arial" w:hAnsi="Arial" w:cs="Arial"/>
          <w:sz w:val="22"/>
          <w:szCs w:val="22"/>
        </w:rPr>
        <w:t>$/$ANO$</w:t>
      </w:r>
    </w:p>
    <w:p w14:paraId="183FC91E" w14:textId="77777777" w:rsidR="00AC1A54" w:rsidRPr="00E77473" w:rsidRDefault="00AC1A54" w:rsidP="001F766A">
      <w:pPr>
        <w:jc w:val="both"/>
        <w:rPr>
          <w:rFonts w:ascii="Arial" w:hAnsi="Arial" w:cs="Arial"/>
          <w:sz w:val="22"/>
          <w:szCs w:val="22"/>
        </w:rPr>
      </w:pPr>
    </w:p>
    <w:p w14:paraId="183FC91F" w14:textId="77777777" w:rsidR="00AC1A54" w:rsidRPr="00697389" w:rsidRDefault="00E77473" w:rsidP="00AC1A54">
      <w:pPr>
        <w:ind w:left="4536"/>
        <w:jc w:val="both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Indica ao Poder Executivo Municipal </w:t>
      </w:r>
      <w:r w:rsidR="00AA1A5F" w:rsidRPr="00697389">
        <w:rPr>
          <w:rFonts w:ascii="Arial" w:hAnsi="Arial" w:cs="Arial"/>
          <w:sz w:val="24"/>
          <w:szCs w:val="24"/>
        </w:rPr>
        <w:t xml:space="preserve">a </w:t>
      </w:r>
      <w:r w:rsidR="00697389" w:rsidRPr="00697389">
        <w:rPr>
          <w:rFonts w:ascii="Arial" w:hAnsi="Arial" w:cs="Arial"/>
          <w:sz w:val="24"/>
          <w:szCs w:val="24"/>
        </w:rPr>
        <w:t xml:space="preserve">Criação do </w:t>
      </w:r>
      <w:r w:rsidR="00697389" w:rsidRPr="00EC1E86">
        <w:rPr>
          <w:rFonts w:ascii="Arial" w:hAnsi="Arial" w:cs="Arial"/>
          <w:b/>
          <w:sz w:val="24"/>
          <w:szCs w:val="24"/>
        </w:rPr>
        <w:t>Programa “Prefeitura no seu Bairro”</w:t>
      </w:r>
      <w:r w:rsidR="00BF5B89" w:rsidRPr="00697389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</w:p>
    <w:p w14:paraId="183FC920" w14:textId="77777777" w:rsidR="00AC1A54" w:rsidRPr="00E77473" w:rsidRDefault="00AC1A54" w:rsidP="00AC1A54">
      <w:pPr>
        <w:ind w:left="1440" w:firstLine="3600"/>
        <w:jc w:val="both"/>
        <w:rPr>
          <w:rFonts w:ascii="Arial" w:hAnsi="Arial" w:cs="Arial"/>
          <w:sz w:val="22"/>
          <w:szCs w:val="22"/>
        </w:rPr>
      </w:pPr>
    </w:p>
    <w:p w14:paraId="183FC921" w14:textId="77777777" w:rsidR="00AC1A54" w:rsidRPr="00E77473" w:rsidRDefault="00AC1A54" w:rsidP="00AC1A54">
      <w:pPr>
        <w:ind w:left="1440" w:firstLine="3600"/>
        <w:jc w:val="both"/>
        <w:rPr>
          <w:rFonts w:ascii="Arial" w:hAnsi="Arial" w:cs="Arial"/>
          <w:sz w:val="22"/>
          <w:szCs w:val="22"/>
        </w:rPr>
      </w:pPr>
    </w:p>
    <w:p w14:paraId="183FC922" w14:textId="77777777" w:rsidR="00D32AE6" w:rsidRPr="00D32AE6" w:rsidRDefault="00D32AE6" w:rsidP="00D32AE6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4"/>
          <w:szCs w:val="24"/>
        </w:rPr>
      </w:pPr>
      <w:r w:rsidRPr="00D32AE6">
        <w:rPr>
          <w:rFonts w:ascii="Arial" w:hAnsi="Arial" w:cs="Arial"/>
          <w:bCs/>
          <w:sz w:val="24"/>
          <w:szCs w:val="24"/>
        </w:rPr>
        <w:t>Excelentíssimo Senhor Presidente da Câmara Municipal de Santa Bárbara d’Oeste,</w:t>
      </w:r>
    </w:p>
    <w:p w14:paraId="183FC923" w14:textId="77777777" w:rsidR="00D32AE6" w:rsidRPr="00D32AE6" w:rsidRDefault="00D32AE6" w:rsidP="00D32AE6">
      <w:pPr>
        <w:spacing w:before="100" w:beforeAutospacing="1" w:after="100" w:afterAutospacing="1"/>
        <w:ind w:firstLine="720"/>
        <w:jc w:val="both"/>
        <w:rPr>
          <w:rFonts w:ascii="Arial" w:hAnsi="Arial" w:cs="Arial"/>
          <w:sz w:val="24"/>
          <w:szCs w:val="24"/>
        </w:rPr>
      </w:pPr>
      <w:r w:rsidRPr="00D32AE6">
        <w:rPr>
          <w:rFonts w:ascii="Arial" w:hAnsi="Arial" w:cs="Arial"/>
          <w:sz w:val="24"/>
          <w:szCs w:val="24"/>
        </w:rPr>
        <w:t xml:space="preserve">O Vereador que esta subscreve, no uso de suas atribuições legais e regimentais, </w:t>
      </w:r>
      <w:r w:rsidRPr="00D32AE6">
        <w:rPr>
          <w:rFonts w:ascii="Arial" w:hAnsi="Arial" w:cs="Arial"/>
          <w:b/>
          <w:bCs/>
          <w:sz w:val="24"/>
          <w:szCs w:val="24"/>
        </w:rPr>
        <w:t>INDICA</w:t>
      </w:r>
      <w:r w:rsidRPr="00D32AE6">
        <w:rPr>
          <w:rFonts w:ascii="Arial" w:hAnsi="Arial" w:cs="Arial"/>
          <w:sz w:val="24"/>
          <w:szCs w:val="24"/>
        </w:rPr>
        <w:t xml:space="preserve"> ao Excelentíssimo Senhor Prefeito Municipal a </w:t>
      </w:r>
      <w:r w:rsidRPr="00D32AE6">
        <w:rPr>
          <w:rFonts w:ascii="Arial" w:hAnsi="Arial" w:cs="Arial"/>
          <w:b/>
          <w:bCs/>
          <w:sz w:val="24"/>
          <w:szCs w:val="24"/>
        </w:rPr>
        <w:t>criação e implantação do programa “Prefeitura no seu Bairro”</w:t>
      </w:r>
      <w:r w:rsidRPr="00D32AE6">
        <w:rPr>
          <w:rFonts w:ascii="Arial" w:hAnsi="Arial" w:cs="Arial"/>
          <w:sz w:val="24"/>
          <w:szCs w:val="24"/>
        </w:rPr>
        <w:t>, com o objetivo de descentralizar e intensificar as ações do Poder Executivo nos diversos bairros do município, promovendo o acesso da população aos serviços públicos essenciais de forma integrada, ágil e eficiente.</w:t>
      </w:r>
    </w:p>
    <w:p w14:paraId="183FC924" w14:textId="77777777" w:rsidR="00E77473" w:rsidRPr="00E77473" w:rsidRDefault="00E77473" w:rsidP="00AC07F4">
      <w:pPr>
        <w:jc w:val="center"/>
        <w:rPr>
          <w:rFonts w:ascii="Arial" w:hAnsi="Arial" w:cs="Arial"/>
          <w:b/>
          <w:sz w:val="22"/>
          <w:szCs w:val="22"/>
        </w:rPr>
      </w:pPr>
    </w:p>
    <w:p w14:paraId="183FC925" w14:textId="77777777" w:rsidR="00697389" w:rsidRPr="00697389" w:rsidRDefault="00697389" w:rsidP="00AC07F4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JUSTIFICATIVA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3FC926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A proposição visa criar um canal direto de atendimento entre a Prefeitura e os moradores dos bairros, por meio de uma grande ação periódica que concentre serviços públicos nas áreas de </w:t>
      </w:r>
      <w:r w:rsidRPr="00697389">
        <w:rPr>
          <w:rFonts w:ascii="Arial" w:hAnsi="Arial" w:cs="Arial"/>
          <w:b/>
          <w:bCs/>
          <w:sz w:val="24"/>
          <w:szCs w:val="24"/>
        </w:rPr>
        <w:t>zeladoria urbana, saúde, assistência social, cidadania, segurança, cultura, educação e geração de emprego</w:t>
      </w:r>
      <w:r w:rsidRPr="00697389">
        <w:rPr>
          <w:rFonts w:ascii="Arial" w:hAnsi="Arial" w:cs="Arial"/>
          <w:sz w:val="24"/>
          <w:szCs w:val="24"/>
        </w:rPr>
        <w:t>.</w:t>
      </w:r>
    </w:p>
    <w:p w14:paraId="183FC927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Os bairros mais afastados ou com menor cobertura de serviços muitas vezes enfrentam dificuldades para acesso a determinados atendimentos públicos, o que gera </w:t>
      </w:r>
      <w:r w:rsidRPr="00697389">
        <w:rPr>
          <w:rFonts w:ascii="Arial" w:hAnsi="Arial" w:cs="Arial"/>
          <w:b/>
          <w:bCs/>
          <w:sz w:val="24"/>
          <w:szCs w:val="24"/>
        </w:rPr>
        <w:t>desigualdades regionais</w:t>
      </w:r>
      <w:r w:rsidRPr="00697389">
        <w:rPr>
          <w:rFonts w:ascii="Arial" w:hAnsi="Arial" w:cs="Arial"/>
          <w:sz w:val="24"/>
          <w:szCs w:val="24"/>
        </w:rPr>
        <w:t xml:space="preserve"> e impactos negativos na </w:t>
      </w:r>
      <w:r w:rsidRPr="00697389">
        <w:rPr>
          <w:rFonts w:ascii="Arial" w:hAnsi="Arial" w:cs="Arial"/>
          <w:b/>
          <w:bCs/>
          <w:sz w:val="24"/>
          <w:szCs w:val="24"/>
        </w:rPr>
        <w:t>qualidade de vida da população</w:t>
      </w:r>
      <w:r w:rsidRPr="00697389">
        <w:rPr>
          <w:rFonts w:ascii="Arial" w:hAnsi="Arial" w:cs="Arial"/>
          <w:sz w:val="24"/>
          <w:szCs w:val="24"/>
        </w:rPr>
        <w:t xml:space="preserve">. O programa proposto busca </w:t>
      </w:r>
      <w:r w:rsidRPr="00697389">
        <w:rPr>
          <w:rFonts w:ascii="Arial" w:hAnsi="Arial" w:cs="Arial"/>
          <w:b/>
          <w:bCs/>
          <w:sz w:val="24"/>
          <w:szCs w:val="24"/>
        </w:rPr>
        <w:t>reduzir esse déficit histórico</w:t>
      </w:r>
      <w:r w:rsidRPr="00697389">
        <w:rPr>
          <w:rFonts w:ascii="Arial" w:hAnsi="Arial" w:cs="Arial"/>
          <w:sz w:val="24"/>
          <w:szCs w:val="24"/>
        </w:rPr>
        <w:t>, levando a estrutura administrativa da Prefeitura até os locais que mais necessitam.</w:t>
      </w:r>
    </w:p>
    <w:p w14:paraId="183FC928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 xml:space="preserve">Além disso, a medida fortalece o </w:t>
      </w:r>
      <w:r w:rsidRPr="00697389">
        <w:rPr>
          <w:rFonts w:ascii="Arial" w:hAnsi="Arial" w:cs="Arial"/>
          <w:b/>
          <w:bCs/>
          <w:sz w:val="24"/>
          <w:szCs w:val="24"/>
        </w:rPr>
        <w:t>princípio da eficiência</w:t>
      </w:r>
      <w:r w:rsidRPr="00697389">
        <w:rPr>
          <w:rFonts w:ascii="Arial" w:hAnsi="Arial" w:cs="Arial"/>
          <w:sz w:val="24"/>
          <w:szCs w:val="24"/>
        </w:rPr>
        <w:t xml:space="preserve"> da Administração Pública, conforme previsto no artigo 37 da Constituição Federal, ao </w:t>
      </w:r>
      <w:r w:rsidRPr="00697389">
        <w:rPr>
          <w:rFonts w:ascii="Arial" w:hAnsi="Arial" w:cs="Arial"/>
          <w:b/>
          <w:bCs/>
          <w:sz w:val="24"/>
          <w:szCs w:val="24"/>
        </w:rPr>
        <w:t>melhorar a prestação de serviços e promover a escuta ativa da comunidade local</w:t>
      </w:r>
      <w:r w:rsidRPr="00697389">
        <w:rPr>
          <w:rFonts w:ascii="Arial" w:hAnsi="Arial" w:cs="Arial"/>
          <w:sz w:val="24"/>
          <w:szCs w:val="24"/>
        </w:rPr>
        <w:t>.</w:t>
      </w:r>
    </w:p>
    <w:p w14:paraId="183FC929" w14:textId="77777777" w:rsidR="00697389" w:rsidRPr="00697389" w:rsidRDefault="00000000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83FC94D">
          <v:rect id="_x0000_i1053" style="width:0;height:1.5pt" o:hralign="center" o:hrstd="t" o:hr="t" fillcolor="#a0a0a0" stroked="f"/>
        </w:pict>
      </w:r>
    </w:p>
    <w:p w14:paraId="183FC92A" w14:textId="77777777"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OBJETIVOS DO PROGRAMA:</w:t>
      </w:r>
    </w:p>
    <w:p w14:paraId="183FC92B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Levar os serviços públicos diretamente aos bairros, facilitando o acesso da população.</w:t>
      </w:r>
    </w:p>
    <w:p w14:paraId="183FC92C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Promover mutirões de limpeza, manutenção e revitalização urbana.</w:t>
      </w:r>
    </w:p>
    <w:p w14:paraId="183FC92D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Intensificar ações preventivas de saúde, como vacinação e combate à dengue.</w:t>
      </w:r>
    </w:p>
    <w:p w14:paraId="183FC92E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Estimular a cidadania com serviços sociais, jurídicos e orientações da OAB e do Procon.</w:t>
      </w:r>
    </w:p>
    <w:p w14:paraId="183FC92F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lastRenderedPageBreak/>
        <w:t>Fomentar atividades culturais e de lazer, promovendo integração comunitária.</w:t>
      </w:r>
    </w:p>
    <w:p w14:paraId="183FC930" w14:textId="77777777" w:rsidR="00697389" w:rsidRPr="00697389" w:rsidRDefault="00697389" w:rsidP="0069738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Estabelecer um modelo de gestão pública participativa e descentralizada.</w:t>
      </w:r>
    </w:p>
    <w:p w14:paraId="183FC931" w14:textId="77777777" w:rsidR="00697389" w:rsidRPr="00697389" w:rsidRDefault="00000000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83FC94E">
          <v:rect id="_x0000_i1054" style="width:0;height:1.5pt" o:hralign="center" o:hrstd="t" o:hr="t" fillcolor="#a0a0a0" stroked="f"/>
        </w:pict>
      </w:r>
    </w:p>
    <w:p w14:paraId="183FC932" w14:textId="77777777" w:rsid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183FC933" w14:textId="77777777"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PRINCIPAIS AÇÕES ENVOLVIDAS:</w:t>
      </w:r>
    </w:p>
    <w:p w14:paraId="183FC934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Zeladoria Urbana:</w:t>
      </w:r>
      <w:r w:rsidRPr="00697389">
        <w:rPr>
          <w:rFonts w:ascii="Arial" w:hAnsi="Arial" w:cs="Arial"/>
          <w:sz w:val="24"/>
          <w:szCs w:val="24"/>
        </w:rPr>
        <w:t xml:space="preserve"> Tapa-buracos, limpeza de bueiros e córregos, retirada de entulhos, pintura de faixas, poda de árvores, substituição de lâmpadas, cata-bagulho, recuperação de calçadas com acessibilidade.</w:t>
      </w:r>
    </w:p>
    <w:p w14:paraId="183FC935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Saúde:</w:t>
      </w:r>
      <w:r w:rsidRPr="00697389">
        <w:rPr>
          <w:rFonts w:ascii="Arial" w:hAnsi="Arial" w:cs="Arial"/>
          <w:sz w:val="24"/>
          <w:szCs w:val="24"/>
        </w:rPr>
        <w:t xml:space="preserve"> Tenda da Saúde com vacinação contra a gripe, busca ativa e eliminação de criadouros do mosquito </w:t>
      </w:r>
      <w:r w:rsidRPr="00697389">
        <w:rPr>
          <w:rFonts w:ascii="Arial" w:hAnsi="Arial" w:cs="Arial"/>
          <w:i/>
          <w:iCs/>
          <w:sz w:val="24"/>
          <w:szCs w:val="24"/>
        </w:rPr>
        <w:t>Aedes aegypti</w:t>
      </w:r>
      <w:r w:rsidRPr="00697389">
        <w:rPr>
          <w:rFonts w:ascii="Arial" w:hAnsi="Arial" w:cs="Arial"/>
          <w:sz w:val="24"/>
          <w:szCs w:val="24"/>
        </w:rPr>
        <w:t>.</w:t>
      </w:r>
    </w:p>
    <w:p w14:paraId="183FC936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Assistência Social e Atendimento ao Cidadão:</w:t>
      </w:r>
      <w:r w:rsidRPr="00697389">
        <w:rPr>
          <w:rFonts w:ascii="Arial" w:hAnsi="Arial" w:cs="Arial"/>
          <w:sz w:val="24"/>
          <w:szCs w:val="24"/>
        </w:rPr>
        <w:t xml:space="preserve"> CRAS Móvel com atualização de Cadastro Único e Bolsa Família; atendimento da Secretaria da Fazenda com 2ª via de IPTU, Refis e renegociação de dívidas; serviços da OAB e Procon.</w:t>
      </w:r>
    </w:p>
    <w:p w14:paraId="183FC937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Emprego:</w:t>
      </w:r>
      <w:r w:rsidRPr="00697389">
        <w:rPr>
          <w:rFonts w:ascii="Arial" w:hAnsi="Arial" w:cs="Arial"/>
          <w:sz w:val="24"/>
          <w:szCs w:val="24"/>
        </w:rPr>
        <w:t xml:space="preserve"> Feirão de empregos com oferta de vagas, orientação profissional e cadastro em programas de intermediação de mão de obra.</w:t>
      </w:r>
    </w:p>
    <w:p w14:paraId="183FC938" w14:textId="77777777" w:rsidR="00697389" w:rsidRPr="00697389" w:rsidRDefault="00697389" w:rsidP="0069738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Cultura e Lazer:</w:t>
      </w:r>
      <w:r w:rsidRPr="00697389">
        <w:rPr>
          <w:rFonts w:ascii="Arial" w:hAnsi="Arial" w:cs="Arial"/>
          <w:sz w:val="24"/>
          <w:szCs w:val="24"/>
        </w:rPr>
        <w:t xml:space="preserve"> Aulas de zumba, intervenções culturais com artistas locais, caricaturas feitas por alunos da Escola Livre de Artes, apresentações artísticas e culturais.</w:t>
      </w:r>
    </w:p>
    <w:p w14:paraId="183FC939" w14:textId="77777777" w:rsidR="00697389" w:rsidRPr="00697389" w:rsidRDefault="00000000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83FC94F">
          <v:rect id="_x0000_i1055" style="width:0;height:1.5pt" o:hralign="center" o:hrstd="t" o:hr="t" fillcolor="#a0a0a0" stroked="f"/>
        </w:pict>
      </w:r>
    </w:p>
    <w:p w14:paraId="183FC93A" w14:textId="77777777" w:rsidR="00697389" w:rsidRPr="00697389" w:rsidRDefault="00697389" w:rsidP="00697389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IMPACTOS POSITIVOS ESPERADOS:</w:t>
      </w:r>
    </w:p>
    <w:p w14:paraId="183FC93B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Ampliação do acesso a serviços essenciais.</w:t>
      </w:r>
    </w:p>
    <w:p w14:paraId="183FC93C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Melhoria imediata da infraestrutura local.</w:t>
      </w:r>
    </w:p>
    <w:p w14:paraId="183FC93D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Redução da burocracia para resolução de demandas dos moradores.</w:t>
      </w:r>
    </w:p>
    <w:p w14:paraId="183FC93E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Fortalecimento do vínculo entre o cidadão e a Administração Municipal.</w:t>
      </w:r>
    </w:p>
    <w:p w14:paraId="183FC93F" w14:textId="77777777" w:rsidR="00697389" w:rsidRPr="00697389" w:rsidRDefault="00697389" w:rsidP="00697389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sz w:val="24"/>
          <w:szCs w:val="24"/>
        </w:rPr>
        <w:t>Valorização dos bairros e melhoria do convívio social e urbano.</w:t>
      </w:r>
    </w:p>
    <w:p w14:paraId="183FC940" w14:textId="77777777" w:rsidR="00697389" w:rsidRPr="00697389" w:rsidRDefault="00000000" w:rsidP="00697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83FC950">
          <v:rect id="_x0000_i1056" style="width:0;height:1.5pt" o:hralign="center" o:hrstd="t" o:hr="t" fillcolor="#a0a0a0" stroked="f"/>
        </w:pict>
      </w:r>
    </w:p>
    <w:p w14:paraId="183FC941" w14:textId="77777777" w:rsidR="00697389" w:rsidRPr="00697389" w:rsidRDefault="00697389" w:rsidP="006643B9">
      <w:pPr>
        <w:spacing w:before="100" w:beforeAutospacing="1" w:after="100" w:afterAutospacing="1"/>
        <w:ind w:firstLine="720"/>
        <w:rPr>
          <w:rFonts w:ascii="Arial" w:hAnsi="Arial" w:cs="Arial"/>
          <w:sz w:val="24"/>
          <w:szCs w:val="24"/>
        </w:rPr>
      </w:pPr>
      <w:r w:rsidRPr="00697389">
        <w:rPr>
          <w:rFonts w:ascii="Arial" w:hAnsi="Arial" w:cs="Arial"/>
          <w:b/>
          <w:bCs/>
          <w:sz w:val="24"/>
          <w:szCs w:val="24"/>
        </w:rPr>
        <w:t>Diante do exposto</w:t>
      </w:r>
      <w:r w:rsidRPr="00697389">
        <w:rPr>
          <w:rFonts w:ascii="Arial" w:hAnsi="Arial" w:cs="Arial"/>
          <w:sz w:val="24"/>
          <w:szCs w:val="24"/>
        </w:rPr>
        <w:t>, solicito a atenção do Poder Executivo para a viabilidade da criação e implementação do programa “Prefeitura no seu Bairro”, com cronograma periódico de atuação por região, garantindo o atendimento integral às comunidades locais.</w:t>
      </w:r>
    </w:p>
    <w:p w14:paraId="183FC942" w14:textId="77777777" w:rsidR="00A25856" w:rsidRPr="00A25856" w:rsidRDefault="00A25856" w:rsidP="00A25856">
      <w:pPr>
        <w:ind w:firstLine="1418"/>
        <w:jc w:val="both"/>
        <w:rPr>
          <w:rFonts w:ascii="Arial" w:hAnsi="Arial" w:cs="Arial"/>
          <w:sz w:val="22"/>
          <w:szCs w:val="22"/>
        </w:rPr>
      </w:pPr>
    </w:p>
    <w:p w14:paraId="183FC943" w14:textId="77777777" w:rsidR="00AC1A54" w:rsidRPr="00E77473" w:rsidRDefault="00AC1A54" w:rsidP="00AC1A54">
      <w:pPr>
        <w:ind w:firstLine="1440"/>
        <w:jc w:val="both"/>
        <w:rPr>
          <w:rFonts w:ascii="Arial" w:hAnsi="Arial" w:cs="Arial"/>
          <w:sz w:val="22"/>
          <w:szCs w:val="22"/>
        </w:rPr>
      </w:pPr>
    </w:p>
    <w:p w14:paraId="183FC944" w14:textId="77777777" w:rsidR="00AC1A54" w:rsidRPr="00E77473" w:rsidRDefault="00AC1A54" w:rsidP="00AC1A54">
      <w:pPr>
        <w:ind w:firstLine="1440"/>
        <w:outlineLvl w:val="0"/>
        <w:rPr>
          <w:rFonts w:ascii="Arial" w:hAnsi="Arial" w:cs="Arial"/>
          <w:sz w:val="22"/>
          <w:szCs w:val="22"/>
        </w:rPr>
      </w:pPr>
      <w:r w:rsidRPr="00E77473">
        <w:rPr>
          <w:rFonts w:ascii="Arial" w:hAnsi="Arial" w:cs="Arial"/>
          <w:sz w:val="22"/>
          <w:szCs w:val="22"/>
        </w:rPr>
        <w:t xml:space="preserve">Plenário “Dr. Tancredo Neves”, em </w:t>
      </w:r>
      <w:r w:rsidR="00697389">
        <w:rPr>
          <w:rFonts w:ascii="Arial" w:hAnsi="Arial" w:cs="Arial"/>
          <w:sz w:val="22"/>
          <w:szCs w:val="22"/>
        </w:rPr>
        <w:t xml:space="preserve">12 </w:t>
      </w:r>
      <w:r w:rsidRPr="00E77473">
        <w:rPr>
          <w:rFonts w:ascii="Arial" w:hAnsi="Arial" w:cs="Arial"/>
          <w:sz w:val="22"/>
          <w:szCs w:val="22"/>
        </w:rPr>
        <w:t xml:space="preserve">de </w:t>
      </w:r>
      <w:r w:rsidR="00697389">
        <w:rPr>
          <w:rFonts w:ascii="Arial" w:hAnsi="Arial" w:cs="Arial"/>
          <w:sz w:val="22"/>
          <w:szCs w:val="22"/>
        </w:rPr>
        <w:t xml:space="preserve">maio </w:t>
      </w:r>
      <w:r w:rsidRPr="00E77473">
        <w:rPr>
          <w:rFonts w:ascii="Arial" w:hAnsi="Arial" w:cs="Arial"/>
          <w:sz w:val="22"/>
          <w:szCs w:val="22"/>
        </w:rPr>
        <w:t>de 20</w:t>
      </w:r>
      <w:r w:rsidR="002778F7" w:rsidRPr="00E77473">
        <w:rPr>
          <w:rFonts w:ascii="Arial" w:hAnsi="Arial" w:cs="Arial"/>
          <w:sz w:val="22"/>
          <w:szCs w:val="22"/>
        </w:rPr>
        <w:t>25</w:t>
      </w:r>
      <w:r w:rsidRPr="00E77473">
        <w:rPr>
          <w:rFonts w:ascii="Arial" w:hAnsi="Arial" w:cs="Arial"/>
          <w:sz w:val="22"/>
          <w:szCs w:val="22"/>
        </w:rPr>
        <w:t>.</w:t>
      </w:r>
    </w:p>
    <w:p w14:paraId="183FC945" w14:textId="77777777" w:rsidR="00AC1A54" w:rsidRPr="00E77473" w:rsidRDefault="00AC1A54" w:rsidP="00AC1A54">
      <w:pPr>
        <w:ind w:firstLine="1440"/>
        <w:rPr>
          <w:rFonts w:ascii="Arial" w:hAnsi="Arial" w:cs="Arial"/>
          <w:sz w:val="22"/>
          <w:szCs w:val="22"/>
        </w:rPr>
      </w:pPr>
    </w:p>
    <w:p w14:paraId="183FC946" w14:textId="77777777" w:rsidR="00AC1A54" w:rsidRPr="00E77473" w:rsidRDefault="00AC1A54" w:rsidP="001F766A">
      <w:pPr>
        <w:rPr>
          <w:rFonts w:ascii="Arial" w:hAnsi="Arial" w:cs="Arial"/>
          <w:sz w:val="22"/>
          <w:szCs w:val="22"/>
        </w:rPr>
      </w:pPr>
    </w:p>
    <w:p w14:paraId="183FC947" w14:textId="77777777" w:rsidR="00AC1A54" w:rsidRPr="00E77473" w:rsidRDefault="00AC1A54" w:rsidP="00AC1A54">
      <w:pPr>
        <w:ind w:firstLine="1440"/>
        <w:rPr>
          <w:rFonts w:ascii="Arial" w:hAnsi="Arial" w:cs="Arial"/>
          <w:sz w:val="22"/>
          <w:szCs w:val="22"/>
        </w:rPr>
      </w:pPr>
    </w:p>
    <w:p w14:paraId="183FC948" w14:textId="77777777" w:rsidR="00AC1A54" w:rsidRPr="00E77473" w:rsidRDefault="00E225F2" w:rsidP="00AC1A54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E77473">
        <w:rPr>
          <w:rFonts w:ascii="Arial" w:hAnsi="Arial" w:cs="Arial"/>
          <w:b/>
          <w:sz w:val="22"/>
          <w:szCs w:val="22"/>
        </w:rPr>
        <w:t>Carlos Fontes</w:t>
      </w:r>
    </w:p>
    <w:p w14:paraId="183FC949" w14:textId="77777777" w:rsidR="009F196D" w:rsidRPr="00E77473" w:rsidRDefault="00D32AE6" w:rsidP="00AC1A5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-V</w:t>
      </w:r>
      <w:r w:rsidR="00AC1A54" w:rsidRPr="00E77473">
        <w:rPr>
          <w:rFonts w:ascii="Arial" w:hAnsi="Arial" w:cs="Arial"/>
          <w:sz w:val="22"/>
          <w:szCs w:val="22"/>
        </w:rPr>
        <w:t>ereador-</w:t>
      </w:r>
    </w:p>
    <w:p w14:paraId="183FC94A" w14:textId="77777777" w:rsidR="005F2336" w:rsidRDefault="006643B9" w:rsidP="00AC07F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Líder do </w:t>
      </w:r>
      <w:r w:rsidR="00E225F2" w:rsidRPr="00E77473">
        <w:rPr>
          <w:rFonts w:ascii="Arial" w:hAnsi="Arial" w:cs="Arial"/>
          <w:sz w:val="22"/>
          <w:szCs w:val="22"/>
        </w:rPr>
        <w:t>União Brasil</w:t>
      </w:r>
      <w:r w:rsidR="00AC07F4">
        <w:rPr>
          <w:rFonts w:ascii="Arial" w:hAnsi="Arial" w:cs="Arial"/>
          <w:sz w:val="22"/>
          <w:szCs w:val="22"/>
        </w:rPr>
        <w:t xml:space="preserve"> </w:t>
      </w:r>
    </w:p>
    <w:p w14:paraId="183FC94B" w14:textId="77777777" w:rsidR="00AC07F4" w:rsidRDefault="00AC07F4" w:rsidP="00AC07F4">
      <w:pPr>
        <w:ind w:firstLine="120"/>
        <w:jc w:val="center"/>
        <w:outlineLvl w:val="0"/>
        <w:rPr>
          <w:rFonts w:ascii="Arial" w:hAnsi="Arial" w:cs="Arial"/>
          <w:sz w:val="22"/>
          <w:szCs w:val="22"/>
        </w:rPr>
      </w:pPr>
    </w:p>
    <w:p w14:paraId="183FC94C" w14:textId="77777777" w:rsidR="005F2336" w:rsidRDefault="005F2336" w:rsidP="00AC1A54">
      <w:pPr>
        <w:ind w:firstLine="120"/>
        <w:jc w:val="center"/>
        <w:outlineLvl w:val="0"/>
        <w:rPr>
          <w:rFonts w:ascii="Bookman Old Style" w:hAnsi="Bookman Old Style"/>
          <w:sz w:val="22"/>
          <w:szCs w:val="22"/>
        </w:rPr>
      </w:pPr>
    </w:p>
    <w:sectPr w:rsidR="005F2336" w:rsidSect="001F766A">
      <w:headerReference w:type="default" r:id="rId7"/>
      <w:pgSz w:w="11907" w:h="16840" w:code="9"/>
      <w:pgMar w:top="2552" w:right="1701" w:bottom="0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BB177" w14:textId="77777777" w:rsidR="00C1076E" w:rsidRDefault="00C1076E">
      <w:r>
        <w:separator/>
      </w:r>
    </w:p>
  </w:endnote>
  <w:endnote w:type="continuationSeparator" w:id="0">
    <w:p w14:paraId="24BA165D" w14:textId="77777777" w:rsidR="00C1076E" w:rsidRDefault="00C1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E3512" w14:textId="77777777" w:rsidR="00C1076E" w:rsidRDefault="00C1076E">
      <w:r>
        <w:separator/>
      </w:r>
    </w:p>
  </w:footnote>
  <w:footnote w:type="continuationSeparator" w:id="0">
    <w:p w14:paraId="06B022B7" w14:textId="77777777" w:rsidR="00C1076E" w:rsidRDefault="00C10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FC955" w14:textId="77777777" w:rsidR="0049057E" w:rsidRDefault="006052B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3FC956" wp14:editId="183FC957">
              <wp:simplePos x="0" y="0"/>
              <wp:positionH relativeFrom="column">
                <wp:posOffset>424180</wp:posOffset>
              </wp:positionH>
              <wp:positionV relativeFrom="paragraph">
                <wp:posOffset>250190</wp:posOffset>
              </wp:positionV>
              <wp:extent cx="5342890" cy="626745"/>
              <wp:effectExtent l="0" t="0" r="10160" b="2159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2890" cy="6267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FC95A" w14:textId="77777777" w:rsidR="0049057E" w:rsidRPr="00AE702A" w:rsidRDefault="0049057E" w:rsidP="001B478A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Câmara Municipal de Santa Bárbara</w:t>
                          </w:r>
                          <w:r w:rsidR="00243BA7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d’</w:t>
                          </w:r>
                          <w:r w:rsidR="001B478A"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Oeste</w:t>
                          </w:r>
                        </w:p>
                        <w:p w14:paraId="183FC95B" w14:textId="77777777" w:rsidR="001B478A" w:rsidRPr="00D26CB3" w:rsidRDefault="001B478A" w:rsidP="001B478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D26CB3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“Palácio 15 de Junho”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3FC956" id="_x0000_t202" coordsize="21600,21600" o:spt="202" path="m,l,21600r21600,l21600,xe">
              <v:stroke joinstyle="miter"/>
              <v:path gradientshapeok="t" o:connecttype="rect"/>
            </v:shapetype>
            <v:shape id="Caixa de texto 29" o:spid="_x0000_s1026" type="#_x0000_t202" style="position:absolute;margin-left:33.4pt;margin-top:19.7pt;width:420.7pt;height:49.3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" filled="f" strokecolor="white">
              <v:textbox style="mso-fit-shape-to-text:t">
                <w:txbxContent>
                  <w:p w14:paraId="183FC95A" w14:textId="77777777" w:rsidR="0049057E" w:rsidRPr="00AE702A" w:rsidRDefault="0049057E" w:rsidP="001B478A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Câmara Municipal de Santa Bárbara</w:t>
                    </w:r>
                    <w:r w:rsidR="00243BA7">
                      <w:rPr>
                        <w:rFonts w:ascii="Arial" w:hAnsi="Arial" w:cs="Arial"/>
                        <w:sz w:val="40"/>
                        <w:szCs w:val="40"/>
                      </w:rPr>
                      <w:t>d’</w:t>
                    </w:r>
                    <w:r w:rsidR="001B478A"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Oeste</w:t>
                    </w:r>
                  </w:p>
                  <w:p w14:paraId="183FC95B" w14:textId="77777777" w:rsidR="001B478A" w:rsidRPr="00D26CB3" w:rsidRDefault="001B478A" w:rsidP="001B478A">
                    <w:pPr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D26CB3">
                      <w:rPr>
                        <w:rFonts w:ascii="Arial" w:hAnsi="Arial" w:cs="Arial"/>
                        <w:sz w:val="32"/>
                        <w:szCs w:val="32"/>
                      </w:rPr>
                      <w:t>“Palácio 15 de Junho”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3FC958" wp14:editId="183FC959">
              <wp:simplePos x="0" y="0"/>
              <wp:positionH relativeFrom="column">
                <wp:posOffset>-767080</wp:posOffset>
              </wp:positionH>
              <wp:positionV relativeFrom="paragraph">
                <wp:posOffset>0</wp:posOffset>
              </wp:positionV>
              <wp:extent cx="1221740" cy="1243965"/>
              <wp:effectExtent l="0" t="0" r="17145" b="1397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740" cy="12439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FC95C" w14:textId="77777777" w:rsidR="00AE702A" w:rsidRDefault="00E7747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3FC95D" wp14:editId="183FC95E">
                                <wp:extent cx="1028700" cy="1143000"/>
                                <wp:effectExtent l="0" t="0" r="0" b="0"/>
                                <wp:docPr id="27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87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3FC958" id="Caixa de texto 28" o:spid="_x0000_s1027" type="#_x0000_t202" style="position:absolute;margin-left:-60.4pt;margin-top:0;width:96.2pt;height:97.95pt;z-index: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" filled="f" strokecolor="white">
              <v:textbox style="mso-fit-shape-to-text:t">
                <w:txbxContent>
                  <w:p w14:paraId="183FC95C" w14:textId="77777777" w:rsidR="00AE702A" w:rsidRDefault="00E77473">
                    <w:r>
                      <w:rPr>
                        <w:noProof/>
                      </w:rPr>
                      <w:drawing>
                        <wp:inline distT="0" distB="0" distL="0" distR="0" wp14:anchorId="183FC95D" wp14:editId="183FC95E">
                          <wp:extent cx="1028700" cy="1143000"/>
                          <wp:effectExtent l="0" t="0" r="0" b="0"/>
                          <wp:docPr id="27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870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EFC387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7D91A35"/>
    <w:multiLevelType w:val="multilevel"/>
    <w:tmpl w:val="167C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255FF"/>
    <w:multiLevelType w:val="multilevel"/>
    <w:tmpl w:val="A8B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92585"/>
    <w:multiLevelType w:val="multilevel"/>
    <w:tmpl w:val="27AC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704A2"/>
    <w:multiLevelType w:val="hybridMultilevel"/>
    <w:tmpl w:val="E0F6E2A4"/>
    <w:lvl w:ilvl="0" w:tplc="01EE7E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4860952">
    <w:abstractNumId w:val="4"/>
  </w:num>
  <w:num w:numId="2" w16cid:durableId="539785958">
    <w:abstractNumId w:val="1"/>
  </w:num>
  <w:num w:numId="3" w16cid:durableId="2030181757">
    <w:abstractNumId w:val="2"/>
  </w:num>
  <w:num w:numId="4" w16cid:durableId="504246021">
    <w:abstractNumId w:val="3"/>
  </w:num>
  <w:num w:numId="5" w16cid:durableId="146862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96D"/>
    <w:rsid w:val="00017A84"/>
    <w:rsid w:val="00093ED1"/>
    <w:rsid w:val="000A4C26"/>
    <w:rsid w:val="000D03E8"/>
    <w:rsid w:val="000E3325"/>
    <w:rsid w:val="00132DC4"/>
    <w:rsid w:val="001B478A"/>
    <w:rsid w:val="001B7A69"/>
    <w:rsid w:val="001C57AC"/>
    <w:rsid w:val="001D1394"/>
    <w:rsid w:val="001F766A"/>
    <w:rsid w:val="0020089E"/>
    <w:rsid w:val="00212B38"/>
    <w:rsid w:val="00243BA7"/>
    <w:rsid w:val="002778F7"/>
    <w:rsid w:val="002A7A89"/>
    <w:rsid w:val="00315BFC"/>
    <w:rsid w:val="0033648A"/>
    <w:rsid w:val="003672AC"/>
    <w:rsid w:val="00373483"/>
    <w:rsid w:val="003D2DC1"/>
    <w:rsid w:val="003D3AA8"/>
    <w:rsid w:val="00445A96"/>
    <w:rsid w:val="00446BA3"/>
    <w:rsid w:val="00454EAC"/>
    <w:rsid w:val="0049057E"/>
    <w:rsid w:val="004B57DB"/>
    <w:rsid w:val="004C67DE"/>
    <w:rsid w:val="00503276"/>
    <w:rsid w:val="005842A7"/>
    <w:rsid w:val="005D1C36"/>
    <w:rsid w:val="005F2336"/>
    <w:rsid w:val="006052B5"/>
    <w:rsid w:val="0066076E"/>
    <w:rsid w:val="006643B9"/>
    <w:rsid w:val="00697389"/>
    <w:rsid w:val="006D7C51"/>
    <w:rsid w:val="00705ABB"/>
    <w:rsid w:val="00734848"/>
    <w:rsid w:val="007362E9"/>
    <w:rsid w:val="00746185"/>
    <w:rsid w:val="0079724E"/>
    <w:rsid w:val="007A16A0"/>
    <w:rsid w:val="007B3269"/>
    <w:rsid w:val="008278FE"/>
    <w:rsid w:val="008663D0"/>
    <w:rsid w:val="009268A1"/>
    <w:rsid w:val="00982796"/>
    <w:rsid w:val="009F196D"/>
    <w:rsid w:val="009F5DCB"/>
    <w:rsid w:val="00A01797"/>
    <w:rsid w:val="00A01BB1"/>
    <w:rsid w:val="00A22E28"/>
    <w:rsid w:val="00A25856"/>
    <w:rsid w:val="00A714E6"/>
    <w:rsid w:val="00A71CAF"/>
    <w:rsid w:val="00A738C9"/>
    <w:rsid w:val="00A9035B"/>
    <w:rsid w:val="00A926EF"/>
    <w:rsid w:val="00AA1A5F"/>
    <w:rsid w:val="00AB6C74"/>
    <w:rsid w:val="00AC07F4"/>
    <w:rsid w:val="00AC1A54"/>
    <w:rsid w:val="00AE2075"/>
    <w:rsid w:val="00AE702A"/>
    <w:rsid w:val="00AF321F"/>
    <w:rsid w:val="00B75214"/>
    <w:rsid w:val="00BD7CB0"/>
    <w:rsid w:val="00BF5B89"/>
    <w:rsid w:val="00C1076E"/>
    <w:rsid w:val="00C30050"/>
    <w:rsid w:val="00CD613B"/>
    <w:rsid w:val="00CF7F49"/>
    <w:rsid w:val="00D05679"/>
    <w:rsid w:val="00D209BC"/>
    <w:rsid w:val="00D26CB3"/>
    <w:rsid w:val="00D31864"/>
    <w:rsid w:val="00D32AE6"/>
    <w:rsid w:val="00D3656F"/>
    <w:rsid w:val="00D82596"/>
    <w:rsid w:val="00DB7624"/>
    <w:rsid w:val="00E225F2"/>
    <w:rsid w:val="00E77473"/>
    <w:rsid w:val="00E84AA3"/>
    <w:rsid w:val="00E86915"/>
    <w:rsid w:val="00E903BB"/>
    <w:rsid w:val="00EB7D7D"/>
    <w:rsid w:val="00EC1E86"/>
    <w:rsid w:val="00EE7983"/>
    <w:rsid w:val="00EF0658"/>
    <w:rsid w:val="00F16623"/>
    <w:rsid w:val="00F40024"/>
    <w:rsid w:val="00FA6F10"/>
    <w:rsid w:val="00FB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3FC91D"/>
  <w15:docId w15:val="{C6FCB6E1-DA82-4877-846D-3560532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3D0"/>
  </w:style>
  <w:style w:type="paragraph" w:styleId="Ttulo3">
    <w:name w:val="heading 3"/>
    <w:basedOn w:val="Normal"/>
    <w:link w:val="Ttulo3Char"/>
    <w:uiPriority w:val="9"/>
    <w:qFormat/>
    <w:rsid w:val="0069738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663D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663D0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link w:val="RecuodecorpodetextoChar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AC1A54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AC1A54"/>
    <w:rPr>
      <w:rFonts w:ascii="Bookman Old Style" w:hAnsi="Bookman Old Style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B89"/>
    <w:pPr>
      <w:spacing w:before="100" w:beforeAutospacing="1" w:after="100" w:afterAutospacing="1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97389"/>
    <w:rPr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697389"/>
    <w:rPr>
      <w:b/>
      <w:bCs/>
    </w:rPr>
  </w:style>
  <w:style w:type="character" w:styleId="nfase">
    <w:name w:val="Emphasis"/>
    <w:basedOn w:val="Fontepargpadro"/>
    <w:uiPriority w:val="20"/>
    <w:qFormat/>
    <w:rsid w:val="00697389"/>
    <w:rPr>
      <w:i/>
      <w:iCs/>
    </w:rPr>
  </w:style>
  <w:style w:type="paragraph" w:styleId="Reviso">
    <w:name w:val="Revision"/>
    <w:hidden/>
    <w:uiPriority w:val="99"/>
    <w:semiHidden/>
    <w:rsid w:val="009268A1"/>
  </w:style>
  <w:style w:type="paragraph" w:styleId="Lista2">
    <w:name w:val="List 2"/>
    <w:basedOn w:val="Normal"/>
    <w:rsid w:val="00C30050"/>
    <w:pPr>
      <w:ind w:left="566" w:hanging="283"/>
      <w:contextualSpacing/>
    </w:pPr>
  </w:style>
  <w:style w:type="paragraph" w:styleId="Saudao">
    <w:name w:val="Salutation"/>
    <w:basedOn w:val="Normal"/>
    <w:next w:val="Normal"/>
    <w:link w:val="SaudaoChar"/>
    <w:rsid w:val="00C30050"/>
  </w:style>
  <w:style w:type="character" w:customStyle="1" w:styleId="SaudaoChar">
    <w:name w:val="Saudação Char"/>
    <w:basedOn w:val="Fontepargpadro"/>
    <w:link w:val="Saudao"/>
    <w:rsid w:val="00C30050"/>
  </w:style>
  <w:style w:type="paragraph" w:styleId="Commarcadores2">
    <w:name w:val="List Bullet 2"/>
    <w:basedOn w:val="Normal"/>
    <w:rsid w:val="00C30050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rsid w:val="00C3005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30050"/>
  </w:style>
  <w:style w:type="paragraph" w:styleId="Primeirorecuodecorpodetexto">
    <w:name w:val="Body Text First Indent"/>
    <w:basedOn w:val="Corpodetexto"/>
    <w:link w:val="PrimeirorecuodecorpodetextoChar"/>
    <w:rsid w:val="00C300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C30050"/>
  </w:style>
  <w:style w:type="paragraph" w:styleId="Primeirorecuodecorpodetexto2">
    <w:name w:val="Body Text First Indent 2"/>
    <w:basedOn w:val="Recuodecorpodetexto"/>
    <w:link w:val="Primeirorecuodecorpodetexto2Char"/>
    <w:rsid w:val="00C30050"/>
    <w:pPr>
      <w:ind w:left="360" w:firstLine="360"/>
      <w:jc w:val="left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30050"/>
    <w:rPr>
      <w:rFonts w:ascii="Bookman Old Style" w:hAnsi="Bookman Old Style"/>
      <w:sz w:val="24"/>
      <w:szCs w:val="24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C30050"/>
    <w:rPr>
      <w:rFonts w:ascii="Bookman Old Style" w:hAnsi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Organização não conhecida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===</dc:creator>
  <cp:lastModifiedBy>Christian Martin dos Santos</cp:lastModifiedBy>
  <cp:revision>7</cp:revision>
  <cp:lastPrinted>2013-01-24T12:50:00Z</cp:lastPrinted>
  <dcterms:created xsi:type="dcterms:W3CDTF">2025-05-13T12:40:00Z</dcterms:created>
  <dcterms:modified xsi:type="dcterms:W3CDTF">2025-05-20T13:03:00Z</dcterms:modified>
</cp:coreProperties>
</file>